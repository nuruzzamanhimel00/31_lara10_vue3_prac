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93" w:rsidRPr="00E43193" w:rsidRDefault="00E43193" w:rsidP="00E43193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C0BAB2"/>
          <w:kern w:val="36"/>
          <w:sz w:val="24"/>
          <w:szCs w:val="24"/>
        </w:rPr>
      </w:pPr>
      <w:proofErr w:type="gramStart"/>
      <w:r w:rsidRPr="00E43193">
        <w:rPr>
          <w:rFonts w:ascii="inherit" w:eastAsia="Times New Roman" w:hAnsi="inherit" w:cs="Times New Roman"/>
          <w:b/>
          <w:bCs/>
          <w:color w:val="C0BAB2"/>
          <w:kern w:val="36"/>
          <w:sz w:val="24"/>
          <w:szCs w:val="24"/>
        </w:rPr>
        <w:t>url</w:t>
      </w:r>
      <w:proofErr w:type="gramEnd"/>
      <w:r w:rsidRPr="00E43193">
        <w:rPr>
          <w:rFonts w:ascii="inherit" w:eastAsia="Times New Roman" w:hAnsi="inherit" w:cs="Times New Roman"/>
          <w:b/>
          <w:bCs/>
          <w:color w:val="C0BAB2"/>
          <w:kern w:val="36"/>
          <w:sz w:val="24"/>
          <w:szCs w:val="24"/>
        </w:rPr>
        <w:t xml:space="preserve">: </w:t>
      </w:r>
      <w:hyperlink r:id="rId5" w:history="1">
        <w:r w:rsidRPr="00E43193">
          <w:rPr>
            <w:rStyle w:val="Hyperlink"/>
            <w:rFonts w:ascii="inherit" w:eastAsia="Times New Roman" w:hAnsi="inherit" w:cs="Times New Roman"/>
            <w:b/>
            <w:bCs/>
            <w:kern w:val="36"/>
            <w:sz w:val="24"/>
            <w:szCs w:val="24"/>
          </w:rPr>
          <w:t>https://www.webslesson.info/2020/04/drag-and-drop-multiple-file-upload-in-laravel-7-using-dropzonejs.html</w:t>
        </w:r>
      </w:hyperlink>
      <w:r w:rsidRPr="00E43193">
        <w:rPr>
          <w:rFonts w:ascii="inherit" w:eastAsia="Times New Roman" w:hAnsi="inherit" w:cs="Times New Roman"/>
          <w:b/>
          <w:bCs/>
          <w:color w:val="C0BAB2"/>
          <w:kern w:val="36"/>
          <w:sz w:val="24"/>
          <w:szCs w:val="24"/>
        </w:rPr>
        <w:t xml:space="preserve"> </w:t>
      </w:r>
    </w:p>
    <w:p w:rsidR="00E43193" w:rsidRPr="00E43193" w:rsidRDefault="00E43193" w:rsidP="00E43193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C0BAB2"/>
          <w:kern w:val="36"/>
          <w:sz w:val="39"/>
          <w:szCs w:val="39"/>
        </w:rPr>
      </w:pPr>
      <w:hyperlink r:id="rId6" w:history="1">
        <w:r w:rsidRPr="00E43193">
          <w:rPr>
            <w:rFonts w:ascii="inherit" w:eastAsia="Times New Roman" w:hAnsi="inherit" w:cs="Times New Roman"/>
            <w:b/>
            <w:bCs/>
            <w:color w:val="C0BAB2"/>
            <w:kern w:val="36"/>
            <w:sz w:val="39"/>
            <w:u w:val="single"/>
          </w:rPr>
          <w:t xml:space="preserve">Drag and Drop Multiple File upload in </w:t>
        </w:r>
        <w:proofErr w:type="spellStart"/>
        <w:r w:rsidRPr="00E43193">
          <w:rPr>
            <w:rFonts w:ascii="inherit" w:eastAsia="Times New Roman" w:hAnsi="inherit" w:cs="Times New Roman"/>
            <w:b/>
            <w:bCs/>
            <w:color w:val="C0BAB2"/>
            <w:kern w:val="36"/>
            <w:sz w:val="39"/>
            <w:u w:val="single"/>
          </w:rPr>
          <w:t>Laravel</w:t>
        </w:r>
        <w:proofErr w:type="spellEnd"/>
        <w:r w:rsidRPr="00E43193">
          <w:rPr>
            <w:rFonts w:ascii="inherit" w:eastAsia="Times New Roman" w:hAnsi="inherit" w:cs="Times New Roman"/>
            <w:b/>
            <w:bCs/>
            <w:color w:val="C0BAB2"/>
            <w:kern w:val="36"/>
            <w:sz w:val="39"/>
            <w:u w:val="single"/>
          </w:rPr>
          <w:t xml:space="preserve"> 7 using Dropzone.js</w:t>
        </w:r>
      </w:hyperlink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E43193">
        <w:rPr>
          <w:rFonts w:ascii="inherit" w:eastAsia="Times New Roman" w:hAnsi="inherit" w:cs="Times New Roman"/>
          <w:sz w:val="21"/>
        </w:rPr>
        <w:t> </w:t>
      </w:r>
      <w:proofErr w:type="spellStart"/>
      <w:r w:rsidRPr="00E43193">
        <w:rPr>
          <w:rFonts w:ascii="inherit" w:eastAsia="Times New Roman" w:hAnsi="inherit" w:cs="Times New Roman"/>
          <w:sz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</w:rPr>
        <w:instrText xml:space="preserve"> HYPERLINK "https://www.blogger.com/profile/03700932360506067475" \o "author profile" </w:instrText>
      </w:r>
      <w:r w:rsidRPr="00E43193">
        <w:rPr>
          <w:rFonts w:ascii="inherit" w:eastAsia="Times New Roman" w:hAnsi="inherit" w:cs="Times New Roman"/>
          <w:sz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Webslesson</w:t>
      </w:r>
      <w:proofErr w:type="spellEnd"/>
      <w:r w:rsidRPr="00E43193">
        <w:rPr>
          <w:rFonts w:ascii="inherit" w:eastAsia="Times New Roman" w:hAnsi="inherit" w:cs="Times New Roman"/>
          <w:sz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     </w:t>
      </w:r>
      <w:hyperlink r:id="rId7" w:tooltip="permanent link" w:history="1">
        <w:r w:rsidRPr="00E43193">
          <w:rPr>
            <w:rFonts w:ascii="inherit" w:eastAsia="Times New Roman" w:hAnsi="inherit" w:cs="Times New Roman"/>
            <w:color w:val="C0BAB2"/>
            <w:sz w:val="21"/>
          </w:rPr>
          <w:t>05:22</w:t>
        </w:r>
      </w:hyperlink>
      <w:r w:rsidRPr="00E43193">
        <w:rPr>
          <w:rFonts w:ascii="inherit" w:eastAsia="Times New Roman" w:hAnsi="inherit" w:cs="Times New Roman"/>
          <w:sz w:val="21"/>
          <w:szCs w:val="21"/>
        </w:rPr>
        <w:t>     </w:t>
      </w:r>
      <w:hyperlink r:id="rId8" w:history="1">
        <w:r w:rsidRPr="00E43193">
          <w:rPr>
            <w:rFonts w:ascii="inherit" w:eastAsia="Times New Roman" w:hAnsi="inherit" w:cs="Times New Roman"/>
            <w:color w:val="C0BAB2"/>
            <w:sz w:val="21"/>
            <w:u w:val="single"/>
          </w:rPr>
          <w:t>Bootstrap</w:t>
        </w:r>
      </w:hyperlink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hyperlink r:id="rId9" w:history="1">
        <w:r w:rsidRPr="00E43193">
          <w:rPr>
            <w:rFonts w:ascii="inherit" w:eastAsia="Times New Roman" w:hAnsi="inherit" w:cs="Times New Roman"/>
            <w:color w:val="C0BAB2"/>
            <w:sz w:val="21"/>
            <w:u w:val="single"/>
          </w:rPr>
          <w:t>drag drop upload</w:t>
        </w:r>
      </w:hyperlink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proofErr w:type="spellStart"/>
      <w:r w:rsidRPr="00E43193">
        <w:rPr>
          <w:rFonts w:ascii="inherit" w:eastAsia="Times New Roman" w:hAnsi="inherit" w:cs="Times New Roman"/>
          <w:sz w:val="21"/>
          <w:szCs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  <w:szCs w:val="21"/>
        </w:rPr>
        <w:instrText xml:space="preserve"> HYPERLINK "https://www.webslesson.info/search/label/dropzone" </w:instrTex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dropzone</w:t>
      </w:r>
      <w:proofErr w:type="spellEnd"/>
      <w:r w:rsidRPr="00E43193">
        <w:rPr>
          <w:rFonts w:ascii="inherit" w:eastAsia="Times New Roman" w:hAnsi="inherit" w:cs="Times New Roman"/>
          <w:sz w:val="21"/>
          <w:szCs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proofErr w:type="spellStart"/>
      <w:r w:rsidRPr="00E43193">
        <w:rPr>
          <w:rFonts w:ascii="inherit" w:eastAsia="Times New Roman" w:hAnsi="inherit" w:cs="Times New Roman"/>
          <w:sz w:val="21"/>
          <w:szCs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  <w:szCs w:val="21"/>
        </w:rPr>
        <w:instrText xml:space="preserve"> HYPERLINK "https://www.webslesson.info/search/label/dropzone%20js" </w:instrTex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dropzone</w:t>
      </w:r>
      <w:proofErr w:type="spellEnd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 xml:space="preserve"> </w:t>
      </w:r>
      <w:proofErr w:type="spellStart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js</w:t>
      </w:r>
      <w:proofErr w:type="spellEnd"/>
      <w:r w:rsidRPr="00E43193">
        <w:rPr>
          <w:rFonts w:ascii="inherit" w:eastAsia="Times New Roman" w:hAnsi="inherit" w:cs="Times New Roman"/>
          <w:sz w:val="21"/>
          <w:szCs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hyperlink r:id="rId10" w:history="1">
        <w:r w:rsidRPr="00E43193">
          <w:rPr>
            <w:rFonts w:ascii="inherit" w:eastAsia="Times New Roman" w:hAnsi="inherit" w:cs="Times New Roman"/>
            <w:color w:val="C0BAB2"/>
            <w:sz w:val="21"/>
            <w:u w:val="single"/>
          </w:rPr>
          <w:t>image preview upload</w:t>
        </w:r>
      </w:hyperlink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hyperlink r:id="rId11" w:history="1">
        <w:r w:rsidRPr="00E43193">
          <w:rPr>
            <w:rFonts w:ascii="inherit" w:eastAsia="Times New Roman" w:hAnsi="inherit" w:cs="Times New Roman"/>
            <w:color w:val="C0BAB2"/>
            <w:sz w:val="21"/>
            <w:u w:val="single"/>
          </w:rPr>
          <w:t>image upload</w:t>
        </w:r>
      </w:hyperlink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proofErr w:type="spellStart"/>
      <w:r w:rsidRPr="00E43193">
        <w:rPr>
          <w:rFonts w:ascii="inherit" w:eastAsia="Times New Roman" w:hAnsi="inherit" w:cs="Times New Roman"/>
          <w:sz w:val="21"/>
          <w:szCs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  <w:szCs w:val="21"/>
        </w:rPr>
        <w:instrText xml:space="preserve"> HYPERLINK "https://www.webslesson.info/search/label/JQuery" </w:instrTex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JQuery</w:t>
      </w:r>
      <w:proofErr w:type="spellEnd"/>
      <w:r w:rsidRPr="00E43193">
        <w:rPr>
          <w:rFonts w:ascii="inherit" w:eastAsia="Times New Roman" w:hAnsi="inherit" w:cs="Times New Roman"/>
          <w:sz w:val="21"/>
          <w:szCs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proofErr w:type="spellStart"/>
      <w:r w:rsidRPr="00E43193">
        <w:rPr>
          <w:rFonts w:ascii="inherit" w:eastAsia="Times New Roman" w:hAnsi="inherit" w:cs="Times New Roman"/>
          <w:sz w:val="21"/>
          <w:szCs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  <w:szCs w:val="21"/>
        </w:rPr>
        <w:instrText xml:space="preserve"> HYPERLINK "https://www.webslesson.info/search/label/laravel" </w:instrTex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laravel</w:t>
      </w:r>
      <w:proofErr w:type="spellEnd"/>
      <w:r w:rsidRPr="00E43193">
        <w:rPr>
          <w:rFonts w:ascii="inherit" w:eastAsia="Times New Roman" w:hAnsi="inherit" w:cs="Times New Roman"/>
          <w:sz w:val="21"/>
          <w:szCs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proofErr w:type="spellStart"/>
      <w:r w:rsidRPr="00E43193">
        <w:rPr>
          <w:rFonts w:ascii="inherit" w:eastAsia="Times New Roman" w:hAnsi="inherit" w:cs="Times New Roman"/>
          <w:sz w:val="21"/>
          <w:szCs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  <w:szCs w:val="21"/>
        </w:rPr>
        <w:instrText xml:space="preserve"> HYPERLINK "https://www.webslesson.info/search/label/laravel%20ajax%20upload" </w:instrTex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laravel</w:t>
      </w:r>
      <w:proofErr w:type="spellEnd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 xml:space="preserve"> </w:t>
      </w:r>
      <w:proofErr w:type="spellStart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ajax</w:t>
      </w:r>
      <w:proofErr w:type="spellEnd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 xml:space="preserve"> upload</w: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proofErr w:type="spellStart"/>
      <w:r w:rsidRPr="00E43193">
        <w:rPr>
          <w:rFonts w:ascii="inherit" w:eastAsia="Times New Roman" w:hAnsi="inherit" w:cs="Times New Roman"/>
          <w:sz w:val="21"/>
          <w:szCs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  <w:szCs w:val="21"/>
        </w:rPr>
        <w:instrText xml:space="preserve"> HYPERLINK "https://www.webslesson.info/search/label/laravel%20drag%20drop%20upload" </w:instrTex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laravel</w:t>
      </w:r>
      <w:proofErr w:type="spellEnd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 xml:space="preserve"> drag drop upload</w: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proofErr w:type="spellStart"/>
      <w:r w:rsidRPr="00E43193">
        <w:rPr>
          <w:rFonts w:ascii="inherit" w:eastAsia="Times New Roman" w:hAnsi="inherit" w:cs="Times New Roman"/>
          <w:sz w:val="21"/>
          <w:szCs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  <w:szCs w:val="21"/>
        </w:rPr>
        <w:instrText xml:space="preserve"> HYPERLINK "https://www.webslesson.info/search/label/laravel%20file%20upload" </w:instrTex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laravel</w:t>
      </w:r>
      <w:proofErr w:type="spellEnd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 xml:space="preserve"> file upload</w: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proofErr w:type="spellStart"/>
      <w:r w:rsidRPr="00E43193">
        <w:rPr>
          <w:rFonts w:ascii="inherit" w:eastAsia="Times New Roman" w:hAnsi="inherit" w:cs="Times New Roman"/>
          <w:sz w:val="21"/>
          <w:szCs w:val="21"/>
        </w:rPr>
        <w:fldChar w:fldCharType="begin"/>
      </w:r>
      <w:r w:rsidRPr="00E43193">
        <w:rPr>
          <w:rFonts w:ascii="inherit" w:eastAsia="Times New Roman" w:hAnsi="inherit" w:cs="Times New Roman"/>
          <w:sz w:val="21"/>
          <w:szCs w:val="21"/>
        </w:rPr>
        <w:instrText xml:space="preserve"> HYPERLINK "https://www.webslesson.info/search/label/laravel%20filesystem" </w:instrText>
      </w:r>
      <w:r w:rsidRPr="00E43193">
        <w:rPr>
          <w:rFonts w:ascii="inherit" w:eastAsia="Times New Roman" w:hAnsi="inherit" w:cs="Times New Roman"/>
          <w:sz w:val="21"/>
          <w:szCs w:val="21"/>
        </w:rPr>
        <w:fldChar w:fldCharType="separate"/>
      </w:r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laravel</w:t>
      </w:r>
      <w:proofErr w:type="spellEnd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 xml:space="preserve"> </w:t>
      </w:r>
      <w:proofErr w:type="spellStart"/>
      <w:r w:rsidRPr="00E43193">
        <w:rPr>
          <w:rFonts w:ascii="inherit" w:eastAsia="Times New Roman" w:hAnsi="inherit" w:cs="Times New Roman"/>
          <w:color w:val="C0BAB2"/>
          <w:sz w:val="21"/>
          <w:u w:val="single"/>
        </w:rPr>
        <w:t>filesystem</w:t>
      </w:r>
      <w:proofErr w:type="spellEnd"/>
      <w:r w:rsidRPr="00E43193">
        <w:rPr>
          <w:rFonts w:ascii="inherit" w:eastAsia="Times New Roman" w:hAnsi="inherit" w:cs="Times New Roman"/>
          <w:sz w:val="21"/>
          <w:szCs w:val="21"/>
        </w:rPr>
        <w:fldChar w:fldCharType="end"/>
      </w:r>
      <w:r w:rsidRPr="00E43193">
        <w:rPr>
          <w:rFonts w:ascii="inherit" w:eastAsia="Times New Roman" w:hAnsi="inherit" w:cs="Times New Roman"/>
          <w:sz w:val="21"/>
          <w:szCs w:val="21"/>
        </w:rPr>
        <w:t>, </w:t>
      </w:r>
      <w:hyperlink r:id="rId12" w:history="1">
        <w:r w:rsidRPr="00E43193">
          <w:rPr>
            <w:rFonts w:ascii="inherit" w:eastAsia="Times New Roman" w:hAnsi="inherit" w:cs="Times New Roman"/>
            <w:color w:val="C0BAB2"/>
            <w:sz w:val="21"/>
            <w:u w:val="single"/>
          </w:rPr>
          <w:t xml:space="preserve">upload </w:t>
        </w:r>
        <w:proofErr w:type="spellStart"/>
        <w:r w:rsidRPr="00E43193">
          <w:rPr>
            <w:rFonts w:ascii="inherit" w:eastAsia="Times New Roman" w:hAnsi="inherit" w:cs="Times New Roman"/>
            <w:color w:val="C0BAB2"/>
            <w:sz w:val="21"/>
            <w:u w:val="single"/>
          </w:rPr>
          <w:t>progressbar</w:t>
        </w:r>
        <w:proofErr w:type="spellEnd"/>
      </w:hyperlink>
      <w:r w:rsidRPr="00E43193">
        <w:rPr>
          <w:rFonts w:ascii="inherit" w:eastAsia="Times New Roman" w:hAnsi="inherit" w:cs="Times New Roman"/>
          <w:sz w:val="21"/>
          <w:szCs w:val="21"/>
        </w:rPr>
        <w:t>     </w:t>
      </w:r>
      <w:hyperlink r:id="rId13" w:anchor="comment-form" w:history="1">
        <w:r w:rsidRPr="00E43193">
          <w:rPr>
            <w:rFonts w:ascii="inherit" w:eastAsia="Times New Roman" w:hAnsi="inherit" w:cs="Times New Roman"/>
            <w:color w:val="C0BAB2"/>
            <w:sz w:val="21"/>
            <w:u w:val="single"/>
          </w:rPr>
          <w:t>6 comments</w:t>
        </w:r>
      </w:hyperlink>
      <w:r w:rsidRPr="00E43193">
        <w:rPr>
          <w:rFonts w:ascii="inherit" w:eastAsia="Times New Roman" w:hAnsi="inherit" w:cs="Times New Roman"/>
          <w:sz w:val="21"/>
          <w:szCs w:val="21"/>
        </w:rPr>
        <w:t>   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  <w:t xml:space="preserve">In this tutorial,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We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have define How can we use Dropzone.js library for drag and drop multiple image file upload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framework. If you are looking for learn How to upload multiple image using Dropzone.js library with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framework. Then you have come on the right place, where we have make this tutorial in which we have describe step by step tutorial on implementing Dropzone.js library with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 for upload drag and drop image under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directory. In this tutorial, we have not only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learn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you how to upload image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 by using Dropzone.js library but also we have describe how to display images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directory with remove image link.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  <w:t xml:space="preserve">Dropzone.js library is the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jQuery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plugin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and by using this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plugin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we can select image one by one with image preview. By using this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plugin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, when we have select image from our local computer then first Dropzone.js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plugin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has display image preview on web page before uploading of image. By using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Dropzone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plugin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, we can validate maximum uploading of image or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file,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we can define image or extension for validation.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Dropzone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is very famous, open source library, which we can use at free of cost. This library has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provide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feature like drag and drop upload multiple files or multiple image with preview of image.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  <w:t xml:space="preserve">Here we have use Dropzone.js library with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 and make simple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application for upload multiple file with drag and drop image upload feature. For upload image with preview image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framework, we have use Dropzone.js library. By using this library we have develop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application with drag and drop image upload feature.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Once image has been uploading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folder, then after we have fetch image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folder and display on web page.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At the last of tutorial, you can also find how to delete or remove image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folder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framework. In this tutorial, we have use Ajax with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 for fetch and display image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directory and for delete or remove image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framework. Below you can find step by step process for how to use Dropzone.js library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Install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</w:t>
      </w:r>
    </w:p>
    <w:p w:rsidR="00E43193" w:rsidRPr="00E43193" w:rsidRDefault="00E43193" w:rsidP="00E4319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Create Controller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</w:t>
      </w:r>
    </w:p>
    <w:p w:rsidR="00E43193" w:rsidRPr="00E43193" w:rsidRDefault="00E43193" w:rsidP="00E4319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Create View File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</w:t>
      </w:r>
    </w:p>
    <w:p w:rsidR="00E43193" w:rsidRPr="00E43193" w:rsidRDefault="00E43193" w:rsidP="00E4319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t>Set Route</w:t>
      </w:r>
    </w:p>
    <w:p w:rsidR="00E43193" w:rsidRPr="00E43193" w:rsidRDefault="00E43193" w:rsidP="00E4319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Run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Application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t>.</w:t>
      </w:r>
    </w:p>
    <w:p w:rsidR="00E43193" w:rsidRPr="00E43193" w:rsidRDefault="00E43193" w:rsidP="00E43193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>
        <w:rPr>
          <w:rFonts w:ascii="inherit" w:eastAsia="Times New Roman" w:hAnsi="inherit" w:cs="Arial"/>
          <w:noProof/>
          <w:color w:val="C0BAB2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048375" cy="3429000"/>
            <wp:effectExtent l="19050" t="0" r="9525" b="0"/>
            <wp:docPr id="1" name="Picture 1" descr="https://1.bp.blogspot.com/--Y2sGRjpQww/Xpw7bZng6SI/AAAAAAAABO4/YGs4Qb-rXjYv2keiPv3W7JBtyYiDLIbmwCLcBGAsYHQ/s1600/image-upload-in-laravel-using-dropzone-js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-Y2sGRjpQww/Xpw7bZng6SI/AAAAAAAABO4/YGs4Qb-rXjYv2keiPv3W7JBtyYiDLIbmwCLcBGAsYHQ/s1600/image-upload-in-laravel-using-dropzone-js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hyperlink r:id="rId16" w:tgtFrame="_blank" w:history="1">
        <w:r w:rsidRPr="00E43193">
          <w:rPr>
            <w:rFonts w:ascii="inherit" w:eastAsia="Times New Roman" w:hAnsi="inherit" w:cs="Arial"/>
            <w:color w:val="E8E6E3"/>
            <w:sz w:val="36"/>
            <w:u w:val="single"/>
          </w:rPr>
          <w:t>View Demo</w:t>
        </w:r>
      </w:hyperlink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C0BAB2"/>
          <w:sz w:val="30"/>
          <w:szCs w:val="30"/>
        </w:rPr>
      </w:pPr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 xml:space="preserve">Step1 - Install </w:t>
      </w:r>
      <w:proofErr w:type="spellStart"/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>Laravel</w:t>
      </w:r>
      <w:proofErr w:type="spellEnd"/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 xml:space="preserve"> 7 framework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If you have decided to use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framework for web development.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Then first we have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make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download and install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framework. For this we have to go command prompt and first run </w:t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composer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, this is because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framework dependency has been manage by composer. After this we have go directory in which we want to download and install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 and write following command.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composer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create-project --prefer-dist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laravel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/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laravel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laravel7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0"/>
          <w:szCs w:val="20"/>
        </w:rPr>
      </w:pPr>
    </w:p>
    <w:p w:rsidR="00E43193" w:rsidRPr="00E43193" w:rsidRDefault="00E43193" w:rsidP="00E43193">
      <w:pPr>
        <w:spacing w:after="0" w:line="240" w:lineRule="auto"/>
        <w:textAlignment w:val="baseline"/>
        <w:rPr>
          <w:ins w:id="0" w:author="Unknown"/>
          <w:rFonts w:ascii="inherit" w:eastAsia="Times New Roman" w:hAnsi="inherit" w:cs="Arial"/>
          <w:color w:val="9D9488"/>
          <w:sz w:val="21"/>
          <w:szCs w:val="21"/>
          <w:bdr w:val="none" w:sz="0" w:space="0" w:color="auto" w:frame="1"/>
          <w:shd w:val="clear" w:color="auto" w:fill="433C00"/>
        </w:rPr>
      </w:pPr>
      <w:ins w:id="1" w:author="Unknown">
        <w:r w:rsidRPr="00E43193">
          <w:rPr>
            <w:rFonts w:ascii="inherit" w:eastAsia="Times New Roman" w:hAnsi="inherit" w:cs="Arial"/>
            <w:color w:val="9D9488"/>
            <w:sz w:val="21"/>
            <w:szCs w:val="21"/>
          </w:rPr>
          <w:br/>
        </w:r>
      </w:ins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This command will download and install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 in define directory.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C0BAB2"/>
          <w:sz w:val="30"/>
          <w:szCs w:val="30"/>
        </w:rPr>
      </w:pPr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 xml:space="preserve">Step2 - Create Controller in </w:t>
      </w:r>
      <w:proofErr w:type="spellStart"/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>Laravel</w:t>
      </w:r>
      <w:proofErr w:type="spellEnd"/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 xml:space="preserve"> 7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lastRenderedPageBreak/>
        <w:br/>
        <w:t xml:space="preserve">After download and installing of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framework,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In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this post first we want to make controller for handle http request.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 controller class has been store in </w:t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app/Http/Controllers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> folder. All controller file will be store under this folder. For create new controller class, we have to go command prompt and write following command.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proofErr w:type="spellStart"/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php</w:t>
      </w:r>
      <w:proofErr w:type="spellEnd"/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artisan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make:controller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DropzoneController</w:t>
      </w:r>
      <w:proofErr w:type="spellEnd"/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0"/>
          <w:szCs w:val="20"/>
        </w:rPr>
      </w:pP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  <w:t>This command will make </w:t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DropzoneController.php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> class in </w:t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app/Http/Controllers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 folder. For upload drag and drop image upload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framework using Dropzone.js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plugin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, we have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make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following method in this controller class.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proofErr w:type="gramStart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index(</w:t>
      </w:r>
      <w:proofErr w:type="gramEnd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) - 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>This is root method of this controller class, and it will load </w:t>
      </w:r>
      <w:proofErr w:type="spellStart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dropzone.blade.php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> view file in browser.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proofErr w:type="gramStart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upload(</w:t>
      </w:r>
      <w:proofErr w:type="gramEnd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Request $request) - 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This method will received upload image request from Dropzone.js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plugin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. This method will upload image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directory.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fetch() - 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This method will received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ajax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request for fetch images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folder and send image data to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ajax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request which will be display on web page.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proofErr w:type="gramStart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delete(</w:t>
      </w:r>
      <w:proofErr w:type="gramEnd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Request $request) - 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This method also received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ajax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request for delete or remove image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folder. This method will received image name and based on image name it will delete or remove image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directory.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app/Http/Controllers/DropzoneController.php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&lt;?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php</w:t>
      </w:r>
      <w:proofErr w:type="spellEnd"/>
      <w:proofErr w:type="gramEnd"/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namespace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App\Http\Controllers;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use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Illuminate\Http\Request;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class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DropzoneController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extends Controller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function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index()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return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view('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function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upload(Request $request)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$image = $request-&gt;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file(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'file');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$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imageName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=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time(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) . '.' . $image-&gt;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extension(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lastRenderedPageBreak/>
        <w:t xml:space="preserve">     $image-&gt;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move(</w:t>
      </w:r>
      <w:proofErr w:type="spellStart"/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public_path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('images'), $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imageName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return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response()-&gt;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json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(['success' =&gt; $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imageName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]);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function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fetch()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$images = \File::</w:t>
      </w:r>
      <w:proofErr w:type="spellStart"/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allFiles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(</w:t>
      </w:r>
      <w:proofErr w:type="spellStart"/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public_path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('images'));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$output = '&lt;div class="row"&gt;';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</w:t>
      </w:r>
      <w:proofErr w:type="spellStart"/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foreach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$images as $image)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$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output .=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'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&lt;div class="col-md-2" style="margin-bottom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:16px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;" align="center"&gt;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      &lt;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img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src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="'.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asset(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'images/' . $image-&gt;</w:t>
      </w:r>
      <w:proofErr w:type="spellStart"/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getFilename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)).'" class="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img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-thumbnail" width="175" height="175" style="height:175px;" /&gt;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      &lt;button type="button" class="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btn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btn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-link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remove_image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" id="'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.$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image-&gt;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getFilename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().'"&gt;Remove&lt;/button&gt;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  &lt;/div&gt;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';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$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output .=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'&lt;/div&gt;';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echo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$output;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function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delete(Request $request)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if(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$request-&gt;get('name'))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\File::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delete(</w:t>
      </w:r>
      <w:proofErr w:type="spellStart"/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public_path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('images/' . $request-&gt;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get(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'name')));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?&gt;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0"/>
          <w:szCs w:val="20"/>
        </w:rPr>
      </w:pP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C0BAB2"/>
          <w:sz w:val="30"/>
          <w:szCs w:val="30"/>
        </w:rPr>
      </w:pPr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 xml:space="preserve">Step3 - Create View File in </w:t>
      </w:r>
      <w:proofErr w:type="spellStart"/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>Laravel</w:t>
      </w:r>
      <w:proofErr w:type="spellEnd"/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 xml:space="preserve"> 7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  <w:t xml:space="preserve">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framework, View file has been used for display HTML output in browser. In this file we have include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jQuery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, Bootstrap and Dropzone.js library </w:t>
      </w:r>
      <w:proofErr w:type="spellStart"/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url</w:t>
      </w:r>
      <w:proofErr w:type="spellEnd"/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. In this file we have use Dropzone.js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plugin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for drag and drop upload image file in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framework. Once image has been uploaded, then in this file we have write Ajax request for fetch images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directory and display on web page. And </w:t>
      </w:r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Same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way for delete image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folder, here also we have write Ajax request for delete image from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public directory. Below you can find source code of </w:t>
      </w:r>
      <w:proofErr w:type="spellStart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dropzone.blade.php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> file.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resources/views/</w:t>
      </w:r>
      <w:proofErr w:type="spellStart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dropzone.blade.php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gramStart"/>
      <w:r w:rsidRPr="00E43193">
        <w:rPr>
          <w:rFonts w:ascii="inherit" w:eastAsia="Times New Roman" w:hAnsi="inherit" w:cs="Courier New"/>
          <w:color w:val="FF61B9"/>
          <w:sz w:val="23"/>
        </w:rPr>
        <w:t>html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gramStart"/>
      <w:r w:rsidRPr="00E43193">
        <w:rPr>
          <w:rFonts w:ascii="inherit" w:eastAsia="Times New Roman" w:hAnsi="inherit" w:cs="Courier New"/>
          <w:color w:val="FF61B9"/>
          <w:sz w:val="23"/>
        </w:rPr>
        <w:t>head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gramStart"/>
      <w:r w:rsidRPr="00E43193">
        <w:rPr>
          <w:rFonts w:ascii="inherit" w:eastAsia="Times New Roman" w:hAnsi="inherit" w:cs="Courier New"/>
          <w:color w:val="FF61B9"/>
          <w:sz w:val="23"/>
        </w:rPr>
        <w:t>meta</w:t>
      </w:r>
      <w:proofErr w:type="gramEnd"/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name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viewport</w:t>
      </w:r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content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width=device-width, initial-scale=1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gramStart"/>
      <w:r w:rsidRPr="00E43193">
        <w:rPr>
          <w:rFonts w:ascii="inherit" w:eastAsia="Times New Roman" w:hAnsi="inherit" w:cs="Courier New"/>
          <w:color w:val="FF61B9"/>
          <w:sz w:val="23"/>
        </w:rPr>
        <w:t>title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Image Upload in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Laravel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using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title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gramStart"/>
      <w:r w:rsidRPr="00E43193">
        <w:rPr>
          <w:rFonts w:ascii="inherit" w:eastAsia="Times New Roman" w:hAnsi="inherit" w:cs="Courier New"/>
          <w:color w:val="FF61B9"/>
          <w:sz w:val="23"/>
        </w:rPr>
        <w:t>script</w:t>
      </w:r>
      <w:proofErr w:type="gramEnd"/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src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https://ajax.googleapis.com/ajax/libs/jquery/2.2.0/jquery.min.js</w:t>
      </w:r>
      <w:r w:rsidRPr="00E43193">
        <w:rPr>
          <w:rFonts w:ascii="inherit" w:eastAsia="Times New Roman" w:hAnsi="inherit" w:cs="Courier New"/>
          <w:color w:val="A8A095"/>
          <w:sz w:val="23"/>
        </w:rPr>
        <w:t>"&gt;&lt;/</w:t>
      </w:r>
      <w:r w:rsidRPr="00E43193">
        <w:rPr>
          <w:rFonts w:ascii="inherit" w:eastAsia="Times New Roman" w:hAnsi="inherit" w:cs="Courier New"/>
          <w:color w:val="FF61B9"/>
          <w:sz w:val="23"/>
        </w:rPr>
        <w:t>script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link </w:t>
      </w:r>
      <w:proofErr w:type="spellStart"/>
      <w:r w:rsidRPr="00E43193">
        <w:rPr>
          <w:rFonts w:ascii="inherit" w:eastAsia="Times New Roman" w:hAnsi="inherit" w:cs="Courier New"/>
          <w:color w:val="CAFF61"/>
          <w:sz w:val="23"/>
        </w:rPr>
        <w:t>rel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stylesheet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href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https://maxcdn.bootstrapcdn.com/bootstrap/3.3.6/css/bootstrap.min.css</w:t>
      </w:r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/&gt;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link </w:t>
      </w:r>
      <w:proofErr w:type="spellStart"/>
      <w:r w:rsidRPr="00E43193">
        <w:rPr>
          <w:rFonts w:ascii="inherit" w:eastAsia="Times New Roman" w:hAnsi="inherit" w:cs="Courier New"/>
          <w:color w:val="CAFF61"/>
          <w:sz w:val="23"/>
        </w:rPr>
        <w:t>rel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stylesheet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href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https://cdnjs.cloudflare.com/ajax/libs/dropzone/5.5.1/dropzone.css</w:t>
      </w:r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/&gt;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gramStart"/>
      <w:r w:rsidRPr="00E43193">
        <w:rPr>
          <w:rFonts w:ascii="inherit" w:eastAsia="Times New Roman" w:hAnsi="inherit" w:cs="Courier New"/>
          <w:color w:val="FF61B9"/>
          <w:sz w:val="23"/>
        </w:rPr>
        <w:t>script</w:t>
      </w:r>
      <w:proofErr w:type="gramEnd"/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src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https://cdnjs.cloudflare.com/ajax/libs/dropzone/5.5.1/dropzone.js</w:t>
      </w:r>
      <w:r w:rsidRPr="00E43193">
        <w:rPr>
          <w:rFonts w:ascii="inherit" w:eastAsia="Times New Roman" w:hAnsi="inherit" w:cs="Courier New"/>
          <w:color w:val="A8A095"/>
          <w:sz w:val="23"/>
        </w:rPr>
        <w:t>"&gt;&lt;/</w:t>
      </w:r>
      <w:r w:rsidRPr="00E43193">
        <w:rPr>
          <w:rFonts w:ascii="inherit" w:eastAsia="Times New Roman" w:hAnsi="inherit" w:cs="Courier New"/>
          <w:color w:val="FF61B9"/>
          <w:sz w:val="23"/>
        </w:rPr>
        <w:t>script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head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gramStart"/>
      <w:r w:rsidRPr="00E43193">
        <w:rPr>
          <w:rFonts w:ascii="inherit" w:eastAsia="Times New Roman" w:hAnsi="inherit" w:cs="Courier New"/>
          <w:color w:val="FF61B9"/>
          <w:sz w:val="23"/>
        </w:rPr>
        <w:t>body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div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container-fluid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spellStart"/>
      <w:r w:rsidRPr="00E43193">
        <w:rPr>
          <w:rFonts w:ascii="inherit" w:eastAsia="Times New Roman" w:hAnsi="inherit" w:cs="Courier New"/>
          <w:color w:val="FF61B9"/>
          <w:sz w:val="23"/>
        </w:rPr>
        <w:t>br</w:t>
      </w:r>
      <w:proofErr w:type="spellEnd"/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/&gt;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h3 </w:t>
      </w:r>
      <w:r w:rsidRPr="00E43193">
        <w:rPr>
          <w:rFonts w:ascii="inherit" w:eastAsia="Times New Roman" w:hAnsi="inherit" w:cs="Courier New"/>
          <w:color w:val="CAFF61"/>
          <w:sz w:val="23"/>
        </w:rPr>
        <w:t>align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center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  <w:r w:rsidRPr="00E43193">
        <w:rPr>
          <w:rFonts w:ascii="Consolas" w:eastAsia="Times New Roman" w:hAnsi="Consolas" w:cs="Courier New"/>
          <w:color w:val="E8E6E3"/>
          <w:sz w:val="23"/>
        </w:rPr>
        <w:t xml:space="preserve">Image Upload in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Laravel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using 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h3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spellStart"/>
      <w:r w:rsidRPr="00E43193">
        <w:rPr>
          <w:rFonts w:ascii="inherit" w:eastAsia="Times New Roman" w:hAnsi="inherit" w:cs="Courier New"/>
          <w:color w:val="FF61B9"/>
          <w:sz w:val="23"/>
        </w:rPr>
        <w:t>br</w:t>
      </w:r>
      <w:proofErr w:type="spellEnd"/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/&gt;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div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panel panel-default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div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panel-heading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h3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panel-title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  <w:r w:rsidRPr="00E43193">
        <w:rPr>
          <w:rFonts w:ascii="Consolas" w:eastAsia="Times New Roman" w:hAnsi="Consolas" w:cs="Courier New"/>
          <w:color w:val="E8E6E3"/>
          <w:sz w:val="23"/>
        </w:rPr>
        <w:t>Select Image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h3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div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div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panel-body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form </w:t>
      </w:r>
      <w:r w:rsidRPr="00E43193">
        <w:rPr>
          <w:rFonts w:ascii="inherit" w:eastAsia="Times New Roman" w:hAnsi="inherit" w:cs="Courier New"/>
          <w:color w:val="CAFF61"/>
          <w:sz w:val="23"/>
        </w:rPr>
        <w:t>id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dropzoneForm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dropzone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action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{</w:t>
      </w:r>
      <w:proofErr w:type="gramStart"/>
      <w:r w:rsidRPr="00E43193">
        <w:rPr>
          <w:rFonts w:ascii="inherit" w:eastAsia="Times New Roman" w:hAnsi="inherit" w:cs="Courier New"/>
          <w:color w:val="55CCFF"/>
          <w:sz w:val="23"/>
        </w:rPr>
        <w:t>{ route</w:t>
      </w:r>
      <w:proofErr w:type="gramEnd"/>
      <w:r w:rsidRPr="00E43193">
        <w:rPr>
          <w:rFonts w:ascii="inherit" w:eastAsia="Times New Roman" w:hAnsi="inherit" w:cs="Courier New"/>
          <w:color w:val="55CCFF"/>
          <w:sz w:val="23"/>
        </w:rPr>
        <w:t>(</w:t>
      </w:r>
      <w:r w:rsidRPr="00E43193">
        <w:rPr>
          <w:rFonts w:ascii="inherit" w:eastAsia="Times New Roman" w:hAnsi="inherit" w:cs="Courier New"/>
          <w:color w:val="A8A095"/>
          <w:sz w:val="23"/>
        </w:rPr>
        <w:t>'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dropzone.upload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'</w:t>
      </w:r>
      <w:r w:rsidRPr="00E43193">
        <w:rPr>
          <w:rFonts w:ascii="inherit" w:eastAsia="Times New Roman" w:hAnsi="inherit" w:cs="Courier New"/>
          <w:color w:val="55CCFF"/>
          <w:sz w:val="23"/>
        </w:rPr>
        <w:t>) }}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  @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csrf</w:t>
      </w:r>
      <w:proofErr w:type="spellEnd"/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form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div </w:t>
      </w:r>
      <w:r w:rsidRPr="00E43193">
        <w:rPr>
          <w:rFonts w:ascii="inherit" w:eastAsia="Times New Roman" w:hAnsi="inherit" w:cs="Courier New"/>
          <w:color w:val="CAFF61"/>
          <w:sz w:val="23"/>
        </w:rPr>
        <w:t>align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center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button </w:t>
      </w:r>
      <w:r w:rsidRPr="00E43193">
        <w:rPr>
          <w:rFonts w:ascii="inherit" w:eastAsia="Times New Roman" w:hAnsi="inherit" w:cs="Courier New"/>
          <w:color w:val="CAFF61"/>
          <w:sz w:val="23"/>
        </w:rPr>
        <w:t>type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button</w:t>
      </w:r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btn</w:t>
      </w:r>
      <w:proofErr w:type="spellEnd"/>
      <w:r w:rsidRPr="00E43193">
        <w:rPr>
          <w:rFonts w:ascii="inherit" w:eastAsia="Times New Roman" w:hAnsi="inherit" w:cs="Courier New"/>
          <w:color w:val="55CCFF"/>
          <w:sz w:val="23"/>
        </w:rPr>
        <w:t xml:space="preserve"> 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btn</w:t>
      </w:r>
      <w:proofErr w:type="spellEnd"/>
      <w:r w:rsidRPr="00E43193">
        <w:rPr>
          <w:rFonts w:ascii="inherit" w:eastAsia="Times New Roman" w:hAnsi="inherit" w:cs="Courier New"/>
          <w:color w:val="55CCFF"/>
          <w:sz w:val="23"/>
        </w:rPr>
        <w:t>-info</w:t>
      </w:r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id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submit-all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  <w:r w:rsidRPr="00E43193">
        <w:rPr>
          <w:rFonts w:ascii="Consolas" w:eastAsia="Times New Roman" w:hAnsi="Consolas" w:cs="Courier New"/>
          <w:color w:val="E8E6E3"/>
          <w:sz w:val="23"/>
        </w:rPr>
        <w:t>Upload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button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div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div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div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proofErr w:type="spellStart"/>
      <w:r w:rsidRPr="00E43193">
        <w:rPr>
          <w:rFonts w:ascii="inherit" w:eastAsia="Times New Roman" w:hAnsi="inherit" w:cs="Courier New"/>
          <w:color w:val="FF61B9"/>
          <w:sz w:val="23"/>
        </w:rPr>
        <w:t>br</w:t>
      </w:r>
      <w:proofErr w:type="spellEnd"/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/&gt;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div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panel panel-default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div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panel-heading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h3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panel-title</w:t>
      </w:r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  <w:r w:rsidRPr="00E43193">
        <w:rPr>
          <w:rFonts w:ascii="Consolas" w:eastAsia="Times New Roman" w:hAnsi="Consolas" w:cs="Courier New"/>
          <w:color w:val="E8E6E3"/>
          <w:sz w:val="23"/>
        </w:rPr>
        <w:t>Uploaded Image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h3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div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div </w:t>
      </w:r>
      <w:r w:rsidRPr="00E43193">
        <w:rPr>
          <w:rFonts w:ascii="inherit" w:eastAsia="Times New Roman" w:hAnsi="inherit" w:cs="Courier New"/>
          <w:color w:val="CAFF61"/>
          <w:sz w:val="23"/>
        </w:rPr>
        <w:t>class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panel-body</w:t>
      </w:r>
      <w:r w:rsidRPr="00E43193">
        <w:rPr>
          <w:rFonts w:ascii="inherit" w:eastAsia="Times New Roman" w:hAnsi="inherit" w:cs="Courier New"/>
          <w:color w:val="A8A095"/>
          <w:sz w:val="23"/>
        </w:rPr>
        <w:t>"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id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uploaded_image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  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div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div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div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body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A8A095"/>
          <w:sz w:val="23"/>
        </w:rPr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html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A8A095"/>
          <w:sz w:val="23"/>
        </w:rPr>
        <w:t>&lt;</w:t>
      </w:r>
      <w:r w:rsidRPr="00E43193">
        <w:rPr>
          <w:rFonts w:ascii="inherit" w:eastAsia="Times New Roman" w:hAnsi="inherit" w:cs="Courier New"/>
          <w:color w:val="FF61B9"/>
          <w:sz w:val="23"/>
        </w:rPr>
        <w:t xml:space="preserve">script </w:t>
      </w:r>
      <w:r w:rsidRPr="00E43193">
        <w:rPr>
          <w:rFonts w:ascii="inherit" w:eastAsia="Times New Roman" w:hAnsi="inherit" w:cs="Courier New"/>
          <w:color w:val="CAFF61"/>
          <w:sz w:val="23"/>
        </w:rPr>
        <w:t>type</w:t>
      </w:r>
      <w:r w:rsidRPr="00E43193">
        <w:rPr>
          <w:rFonts w:ascii="inherit" w:eastAsia="Times New Roman" w:hAnsi="inherit" w:cs="Courier New"/>
          <w:color w:val="A8A095"/>
          <w:sz w:val="23"/>
        </w:rPr>
        <w:t>="</w:t>
      </w:r>
      <w:r w:rsidRPr="00E43193">
        <w:rPr>
          <w:rFonts w:ascii="inherit" w:eastAsia="Times New Roman" w:hAnsi="inherit" w:cs="Courier New"/>
          <w:color w:val="55CCFF"/>
          <w:sz w:val="23"/>
        </w:rPr>
        <w:t>text/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javascript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"&gt;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</w:t>
      </w:r>
      <w:proofErr w:type="spellStart"/>
      <w:r w:rsidRPr="00E43193">
        <w:rPr>
          <w:rFonts w:ascii="inherit" w:eastAsia="Times New Roman" w:hAnsi="inherit" w:cs="Courier New"/>
          <w:color w:val="E8E6E3"/>
          <w:sz w:val="23"/>
        </w:rPr>
        <w:t>Dropzone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E8E6E3"/>
          <w:sz w:val="23"/>
        </w:rPr>
        <w:t>options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E8E6E3"/>
          <w:sz w:val="23"/>
        </w:rPr>
        <w:t>dropzoneForm</w:t>
      </w:r>
      <w:proofErr w:type="spell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89F6E"/>
          <w:sz w:val="23"/>
        </w:rPr>
        <w:t>=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lastRenderedPageBreak/>
        <w:t xml:space="preserve">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autoProcessQueue</w:t>
      </w:r>
      <w:proofErr w:type="spell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proofErr w:type="gram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FF61B9"/>
          <w:sz w:val="23"/>
        </w:rPr>
        <w:t>false</w:t>
      </w:r>
      <w:r w:rsidRPr="00E43193">
        <w:rPr>
          <w:rFonts w:ascii="inherit" w:eastAsia="Times New Roman" w:hAnsi="inherit" w:cs="Courier New"/>
          <w:color w:val="A8A095"/>
          <w:sz w:val="23"/>
        </w:rPr>
        <w:t>,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acceptedFiles</w:t>
      </w:r>
      <w:proofErr w:type="spell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proofErr w:type="gram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".</w:t>
      </w:r>
      <w:proofErr w:type="spellStart"/>
      <w:r w:rsidRPr="00E43193">
        <w:rPr>
          <w:rFonts w:ascii="inherit" w:eastAsia="Times New Roman" w:hAnsi="inherit" w:cs="Courier New"/>
          <w:color w:val="CAFF61"/>
          <w:sz w:val="23"/>
        </w:rPr>
        <w:t>png,.jpg,.gif,.bmp,.jpeg</w:t>
      </w:r>
      <w:proofErr w:type="spellEnd"/>
      <w:r w:rsidRPr="00E43193">
        <w:rPr>
          <w:rFonts w:ascii="inherit" w:eastAsia="Times New Roman" w:hAnsi="inherit" w:cs="Courier New"/>
          <w:color w:val="CAFF61"/>
          <w:sz w:val="23"/>
        </w:rPr>
        <w:t>"</w:t>
      </w:r>
      <w:r w:rsidRPr="00E43193">
        <w:rPr>
          <w:rFonts w:ascii="inherit" w:eastAsia="Times New Roman" w:hAnsi="inherit" w:cs="Courier New"/>
          <w:color w:val="A8A095"/>
          <w:sz w:val="23"/>
        </w:rPr>
        <w:t>,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init</w:t>
      </w:r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proofErr w:type="gramEnd"/>
      <w:r w:rsidRPr="00E43193">
        <w:rPr>
          <w:rFonts w:ascii="inherit" w:eastAsia="Times New Roman" w:hAnsi="inherit" w:cs="Courier New"/>
          <w:color w:val="55CCFF"/>
          <w:sz w:val="23"/>
        </w:rPr>
        <w:t>function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(){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55CCFF"/>
          <w:sz w:val="23"/>
        </w:rPr>
        <w:t>var</w:t>
      </w:r>
      <w:proofErr w:type="spellEnd"/>
      <w:proofErr w:type="gram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proofErr w:type="spellStart"/>
      <w:r w:rsidRPr="00E43193">
        <w:rPr>
          <w:rFonts w:ascii="inherit" w:eastAsia="Times New Roman" w:hAnsi="inherit" w:cs="Courier New"/>
          <w:color w:val="E8E6E3"/>
          <w:sz w:val="23"/>
        </w:rPr>
        <w:t>submitButton</w:t>
      </w:r>
      <w:proofErr w:type="spell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89F6E"/>
          <w:sz w:val="23"/>
        </w:rPr>
        <w:t>=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proofErr w:type="spellStart"/>
      <w:r w:rsidRPr="00E43193">
        <w:rPr>
          <w:rFonts w:ascii="inherit" w:eastAsia="Times New Roman" w:hAnsi="inherit" w:cs="Courier New"/>
          <w:color w:val="E8E6E3"/>
          <w:sz w:val="23"/>
        </w:rPr>
        <w:t>document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DF5571"/>
          <w:sz w:val="23"/>
        </w:rPr>
        <w:t>querySelector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r w:rsidRPr="00E43193">
        <w:rPr>
          <w:rFonts w:ascii="inherit" w:eastAsia="Times New Roman" w:hAnsi="inherit" w:cs="Courier New"/>
          <w:color w:val="CAFF61"/>
          <w:sz w:val="23"/>
        </w:rPr>
        <w:t>"#submit-all"</w:t>
      </w:r>
      <w:r w:rsidRPr="00E43193">
        <w:rPr>
          <w:rFonts w:ascii="inherit" w:eastAsia="Times New Roman" w:hAnsi="inherit" w:cs="Courier New"/>
          <w:color w:val="A8A095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myDropzone</w:t>
      </w:r>
      <w:proofErr w:type="spellEnd"/>
      <w:proofErr w:type="gram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89F6E"/>
          <w:sz w:val="23"/>
        </w:rPr>
        <w:t>=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55CCFF"/>
          <w:sz w:val="23"/>
        </w:rPr>
        <w:t>this</w:t>
      </w:r>
      <w:r w:rsidRPr="00E43193">
        <w:rPr>
          <w:rFonts w:ascii="inherit" w:eastAsia="Times New Roman" w:hAnsi="inherit" w:cs="Courier New"/>
          <w:color w:val="A8A095"/>
          <w:sz w:val="23"/>
        </w:rPr>
        <w:t>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submitButton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DF5571"/>
          <w:sz w:val="23"/>
        </w:rPr>
        <w:t>addEventListener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CAFF61"/>
          <w:sz w:val="23"/>
        </w:rPr>
        <w:t>'click'</w:t>
      </w:r>
      <w:r w:rsidRPr="00E43193">
        <w:rPr>
          <w:rFonts w:ascii="inherit" w:eastAsia="Times New Roman" w:hAnsi="inherit" w:cs="Courier New"/>
          <w:color w:val="A8A095"/>
          <w:sz w:val="23"/>
        </w:rPr>
        <w:t>,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55CCFF"/>
          <w:sz w:val="23"/>
        </w:rPr>
        <w:t>function</w:t>
      </w:r>
      <w:r w:rsidRPr="00E43193">
        <w:rPr>
          <w:rFonts w:ascii="inherit" w:eastAsia="Times New Roman" w:hAnsi="inherit" w:cs="Courier New"/>
          <w:color w:val="A8A095"/>
          <w:sz w:val="23"/>
        </w:rPr>
        <w:t>(){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myDropzone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DF5571"/>
          <w:sz w:val="23"/>
        </w:rPr>
        <w:t>processQueue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});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55CCFF"/>
          <w:sz w:val="23"/>
        </w:rPr>
        <w:t>this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DF5571"/>
          <w:sz w:val="23"/>
        </w:rPr>
        <w:t>on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CAFF61"/>
          <w:sz w:val="23"/>
        </w:rPr>
        <w:t>"complete"</w:t>
      </w:r>
      <w:r w:rsidRPr="00E43193">
        <w:rPr>
          <w:rFonts w:ascii="inherit" w:eastAsia="Times New Roman" w:hAnsi="inherit" w:cs="Courier New"/>
          <w:color w:val="A8A095"/>
          <w:sz w:val="23"/>
        </w:rPr>
        <w:t>,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55CCFF"/>
          <w:sz w:val="23"/>
        </w:rPr>
        <w:t>function</w:t>
      </w:r>
      <w:r w:rsidRPr="00E43193">
        <w:rPr>
          <w:rFonts w:ascii="inherit" w:eastAsia="Times New Roman" w:hAnsi="inherit" w:cs="Courier New"/>
          <w:color w:val="A8A095"/>
          <w:sz w:val="23"/>
        </w:rPr>
        <w:t>(){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</w:t>
      </w:r>
      <w:proofErr w:type="gramStart"/>
      <w:r w:rsidRPr="00E43193">
        <w:rPr>
          <w:rFonts w:ascii="inherit" w:eastAsia="Times New Roman" w:hAnsi="inherit" w:cs="Courier New"/>
          <w:color w:val="55CCFF"/>
          <w:sz w:val="23"/>
        </w:rPr>
        <w:t>if</w:t>
      </w:r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spellStart"/>
      <w:proofErr w:type="gramEnd"/>
      <w:r w:rsidRPr="00E43193">
        <w:rPr>
          <w:rFonts w:ascii="inherit" w:eastAsia="Times New Roman" w:hAnsi="inherit" w:cs="Courier New"/>
          <w:color w:val="55CCFF"/>
          <w:sz w:val="23"/>
        </w:rPr>
        <w:t>this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DF5571"/>
          <w:sz w:val="23"/>
        </w:rPr>
        <w:t>getQueuedFiles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().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length </w:t>
      </w:r>
      <w:r w:rsidRPr="00E43193">
        <w:rPr>
          <w:rFonts w:ascii="inherit" w:eastAsia="Times New Roman" w:hAnsi="inherit" w:cs="Courier New"/>
          <w:color w:val="C89F6E"/>
          <w:sz w:val="23"/>
        </w:rPr>
        <w:t>==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FF61B9"/>
          <w:sz w:val="23"/>
        </w:rPr>
        <w:t>0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89F6E"/>
          <w:sz w:val="23"/>
        </w:rPr>
        <w:t>&amp;&amp;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proofErr w:type="spellStart"/>
      <w:r w:rsidRPr="00E43193">
        <w:rPr>
          <w:rFonts w:ascii="inherit" w:eastAsia="Times New Roman" w:hAnsi="inherit" w:cs="Courier New"/>
          <w:color w:val="55CCFF"/>
          <w:sz w:val="23"/>
        </w:rPr>
        <w:t>this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DF5571"/>
          <w:sz w:val="23"/>
        </w:rPr>
        <w:t>getUploadingFiles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().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length </w:t>
      </w:r>
      <w:r w:rsidRPr="00E43193">
        <w:rPr>
          <w:rFonts w:ascii="inherit" w:eastAsia="Times New Roman" w:hAnsi="inherit" w:cs="Courier New"/>
          <w:color w:val="C89F6E"/>
          <w:sz w:val="23"/>
        </w:rPr>
        <w:t>==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FF61B9"/>
          <w:sz w:val="23"/>
        </w:rPr>
        <w:t>0</w:t>
      </w:r>
      <w:r w:rsidRPr="00E43193">
        <w:rPr>
          <w:rFonts w:ascii="inherit" w:eastAsia="Times New Roman" w:hAnsi="inherit" w:cs="Courier New"/>
          <w:color w:val="A8A095"/>
          <w:sz w:val="23"/>
        </w:rPr>
        <w:t>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55CCFF"/>
          <w:sz w:val="23"/>
        </w:rPr>
        <w:t>var</w:t>
      </w:r>
      <w:proofErr w:type="spellEnd"/>
      <w:proofErr w:type="gramEnd"/>
      <w:r w:rsidRPr="00E43193">
        <w:rPr>
          <w:rFonts w:ascii="inherit" w:eastAsia="Times New Roman" w:hAnsi="inherit" w:cs="Courier New"/>
          <w:color w:val="E8E6E3"/>
          <w:sz w:val="23"/>
        </w:rPr>
        <w:t xml:space="preserve"> _this </w:t>
      </w:r>
      <w:r w:rsidRPr="00E43193">
        <w:rPr>
          <w:rFonts w:ascii="inherit" w:eastAsia="Times New Roman" w:hAnsi="inherit" w:cs="Courier New"/>
          <w:color w:val="C89F6E"/>
          <w:sz w:val="23"/>
        </w:rPr>
        <w:t>=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55CCFF"/>
          <w:sz w:val="23"/>
        </w:rPr>
        <w:t>this</w:t>
      </w:r>
      <w:r w:rsidRPr="00E43193">
        <w:rPr>
          <w:rFonts w:ascii="inherit" w:eastAsia="Times New Roman" w:hAnsi="inherit" w:cs="Courier New"/>
          <w:color w:val="A8A095"/>
          <w:sz w:val="23"/>
        </w:rPr>
        <w:t>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  _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this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r w:rsidRPr="00E43193">
        <w:rPr>
          <w:rFonts w:ascii="inherit" w:eastAsia="Times New Roman" w:hAnsi="inherit" w:cs="Courier New"/>
          <w:color w:val="DF5571"/>
          <w:sz w:val="23"/>
        </w:rPr>
        <w:t>removeAllFiles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A8A095"/>
          <w:sz w:val="23"/>
        </w:rPr>
        <w:t>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</w:t>
      </w:r>
      <w:proofErr w:type="spellStart"/>
      <w:r w:rsidRPr="00E43193">
        <w:rPr>
          <w:rFonts w:ascii="inherit" w:eastAsia="Times New Roman" w:hAnsi="inherit" w:cs="Courier New"/>
          <w:color w:val="DF5571"/>
          <w:sz w:val="23"/>
        </w:rPr>
        <w:t>load_</w:t>
      </w:r>
      <w:proofErr w:type="gramStart"/>
      <w:r w:rsidRPr="00E43193">
        <w:rPr>
          <w:rFonts w:ascii="inherit" w:eastAsia="Times New Roman" w:hAnsi="inherit" w:cs="Courier New"/>
          <w:color w:val="DF5571"/>
          <w:sz w:val="23"/>
        </w:rPr>
        <w:t>images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});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</w:t>
      </w:r>
      <w:r w:rsidRPr="00E43193">
        <w:rPr>
          <w:rFonts w:ascii="inherit" w:eastAsia="Times New Roman" w:hAnsi="inherit" w:cs="Courier New"/>
          <w:color w:val="A8A095"/>
          <w:sz w:val="23"/>
        </w:rPr>
        <w:t>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};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</w:t>
      </w:r>
      <w:proofErr w:type="spellStart"/>
      <w:r w:rsidRPr="00E43193">
        <w:rPr>
          <w:rFonts w:ascii="inherit" w:eastAsia="Times New Roman" w:hAnsi="inherit" w:cs="Courier New"/>
          <w:color w:val="DF5571"/>
          <w:sz w:val="23"/>
        </w:rPr>
        <w:t>load_</w:t>
      </w:r>
      <w:proofErr w:type="gramStart"/>
      <w:r w:rsidRPr="00E43193">
        <w:rPr>
          <w:rFonts w:ascii="inherit" w:eastAsia="Times New Roman" w:hAnsi="inherit" w:cs="Courier New"/>
          <w:color w:val="DF5571"/>
          <w:sz w:val="23"/>
        </w:rPr>
        <w:t>images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</w:t>
      </w:r>
      <w:proofErr w:type="gramStart"/>
      <w:r w:rsidRPr="00E43193">
        <w:rPr>
          <w:rFonts w:ascii="inherit" w:eastAsia="Times New Roman" w:hAnsi="inherit" w:cs="Courier New"/>
          <w:color w:val="55CCFF"/>
          <w:sz w:val="23"/>
        </w:rPr>
        <w:t>function</w:t>
      </w:r>
      <w:proofErr w:type="gramEnd"/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proofErr w:type="spellStart"/>
      <w:r w:rsidRPr="00E43193">
        <w:rPr>
          <w:rFonts w:ascii="inherit" w:eastAsia="Times New Roman" w:hAnsi="inherit" w:cs="Courier New"/>
          <w:color w:val="DF5571"/>
          <w:sz w:val="23"/>
        </w:rPr>
        <w:t>load_images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$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DF5571"/>
          <w:sz w:val="23"/>
        </w:rPr>
        <w:t>ajax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({</w:t>
      </w:r>
      <w:proofErr w:type="gramEnd"/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url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proofErr w:type="gramEnd"/>
      <w:r w:rsidRPr="00E43193">
        <w:rPr>
          <w:rFonts w:ascii="inherit" w:eastAsia="Times New Roman" w:hAnsi="inherit" w:cs="Courier New"/>
          <w:color w:val="CAFF61"/>
          <w:sz w:val="23"/>
        </w:rPr>
        <w:t>"{{ route('</w:t>
      </w:r>
      <w:proofErr w:type="spellStart"/>
      <w:r w:rsidRPr="00E43193">
        <w:rPr>
          <w:rFonts w:ascii="inherit" w:eastAsia="Times New Roman" w:hAnsi="inherit" w:cs="Courier New"/>
          <w:color w:val="CAFF61"/>
          <w:sz w:val="23"/>
        </w:rPr>
        <w:t>dropzone.fetch</w:t>
      </w:r>
      <w:proofErr w:type="spellEnd"/>
      <w:r w:rsidRPr="00E43193">
        <w:rPr>
          <w:rFonts w:ascii="inherit" w:eastAsia="Times New Roman" w:hAnsi="inherit" w:cs="Courier New"/>
          <w:color w:val="CAFF61"/>
          <w:sz w:val="23"/>
        </w:rPr>
        <w:t>') }}"</w:t>
      </w:r>
      <w:r w:rsidRPr="00E43193">
        <w:rPr>
          <w:rFonts w:ascii="inherit" w:eastAsia="Times New Roman" w:hAnsi="inherit" w:cs="Courier New"/>
          <w:color w:val="A8A095"/>
          <w:sz w:val="23"/>
        </w:rPr>
        <w:t>,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success</w:t>
      </w:r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proofErr w:type="gramEnd"/>
      <w:r w:rsidRPr="00E43193">
        <w:rPr>
          <w:rFonts w:ascii="inherit" w:eastAsia="Times New Roman" w:hAnsi="inherit" w:cs="Courier New"/>
          <w:color w:val="55CCFF"/>
          <w:sz w:val="23"/>
        </w:rPr>
        <w:t>function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r w:rsidRPr="00E43193">
        <w:rPr>
          <w:rFonts w:ascii="inherit" w:eastAsia="Times New Roman" w:hAnsi="inherit" w:cs="Courier New"/>
          <w:color w:val="E8E6E3"/>
          <w:sz w:val="23"/>
        </w:rPr>
        <w:t>data</w:t>
      </w:r>
      <w:r w:rsidRPr="00E43193">
        <w:rPr>
          <w:rFonts w:ascii="inherit" w:eastAsia="Times New Roman" w:hAnsi="inherit" w:cs="Courier New"/>
          <w:color w:val="A8A095"/>
          <w:sz w:val="23"/>
        </w:rPr>
        <w:t>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</w:t>
      </w:r>
      <w:r w:rsidRPr="00E43193">
        <w:rPr>
          <w:rFonts w:ascii="inherit" w:eastAsia="Times New Roman" w:hAnsi="inherit" w:cs="Courier New"/>
          <w:color w:val="DF5571"/>
          <w:sz w:val="23"/>
        </w:rPr>
        <w:t>$</w:t>
      </w:r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r w:rsidRPr="00E43193">
        <w:rPr>
          <w:rFonts w:ascii="inherit" w:eastAsia="Times New Roman" w:hAnsi="inherit" w:cs="Courier New"/>
          <w:color w:val="CAFF61"/>
          <w:sz w:val="23"/>
        </w:rPr>
        <w:t>'#</w:t>
      </w:r>
      <w:proofErr w:type="spellStart"/>
      <w:r w:rsidRPr="00E43193">
        <w:rPr>
          <w:rFonts w:ascii="inherit" w:eastAsia="Times New Roman" w:hAnsi="inherit" w:cs="Courier New"/>
          <w:color w:val="CAFF61"/>
          <w:sz w:val="23"/>
        </w:rPr>
        <w:t>uploaded_image</w:t>
      </w:r>
      <w:proofErr w:type="spellEnd"/>
      <w:r w:rsidRPr="00E43193">
        <w:rPr>
          <w:rFonts w:ascii="inherit" w:eastAsia="Times New Roman" w:hAnsi="inherit" w:cs="Courier New"/>
          <w:color w:val="CAFF61"/>
          <w:sz w:val="23"/>
        </w:rPr>
        <w:t>'</w:t>
      </w:r>
      <w:r w:rsidRPr="00E43193">
        <w:rPr>
          <w:rFonts w:ascii="inherit" w:eastAsia="Times New Roman" w:hAnsi="inherit" w:cs="Courier New"/>
          <w:color w:val="A8A095"/>
          <w:sz w:val="23"/>
        </w:rPr>
        <w:t>).</w:t>
      </w:r>
      <w:proofErr w:type="gramStart"/>
      <w:r w:rsidRPr="00E43193">
        <w:rPr>
          <w:rFonts w:ascii="inherit" w:eastAsia="Times New Roman" w:hAnsi="inherit" w:cs="Courier New"/>
          <w:color w:val="DF5571"/>
          <w:sz w:val="23"/>
        </w:rPr>
        <w:t>html</w:t>
      </w:r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E8E6E3"/>
          <w:sz w:val="23"/>
        </w:rPr>
        <w:t>data</w:t>
      </w:r>
      <w:r w:rsidRPr="00E43193">
        <w:rPr>
          <w:rFonts w:ascii="inherit" w:eastAsia="Times New Roman" w:hAnsi="inherit" w:cs="Courier New"/>
          <w:color w:val="A8A095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</w:t>
      </w:r>
      <w:r w:rsidRPr="00E43193">
        <w:rPr>
          <w:rFonts w:ascii="inherit" w:eastAsia="Times New Roman" w:hAnsi="inherit" w:cs="Courier New"/>
          <w:color w:val="A8A095"/>
          <w:sz w:val="23"/>
        </w:rPr>
        <w:t>})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DF5571"/>
          <w:sz w:val="23"/>
        </w:rPr>
        <w:t>$</w:t>
      </w:r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r w:rsidRPr="00E43193">
        <w:rPr>
          <w:rFonts w:ascii="inherit" w:eastAsia="Times New Roman" w:hAnsi="inherit" w:cs="Courier New"/>
          <w:color w:val="E8E6E3"/>
          <w:sz w:val="23"/>
        </w:rPr>
        <w:t>document</w:t>
      </w:r>
      <w:r w:rsidRPr="00E43193">
        <w:rPr>
          <w:rFonts w:ascii="inherit" w:eastAsia="Times New Roman" w:hAnsi="inherit" w:cs="Courier New"/>
          <w:color w:val="A8A095"/>
          <w:sz w:val="23"/>
        </w:rPr>
        <w:t>).</w:t>
      </w:r>
      <w:proofErr w:type="gramStart"/>
      <w:r w:rsidRPr="00E43193">
        <w:rPr>
          <w:rFonts w:ascii="inherit" w:eastAsia="Times New Roman" w:hAnsi="inherit" w:cs="Courier New"/>
          <w:color w:val="DF5571"/>
          <w:sz w:val="23"/>
        </w:rPr>
        <w:t>on</w:t>
      </w:r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CAFF61"/>
          <w:sz w:val="23"/>
        </w:rPr>
        <w:t>'click'</w:t>
      </w:r>
      <w:r w:rsidRPr="00E43193">
        <w:rPr>
          <w:rFonts w:ascii="inherit" w:eastAsia="Times New Roman" w:hAnsi="inherit" w:cs="Courier New"/>
          <w:color w:val="A8A095"/>
          <w:sz w:val="23"/>
        </w:rPr>
        <w:t>,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CAFF61"/>
          <w:sz w:val="23"/>
        </w:rPr>
        <w:t>'.</w:t>
      </w:r>
      <w:proofErr w:type="spellStart"/>
      <w:r w:rsidRPr="00E43193">
        <w:rPr>
          <w:rFonts w:ascii="inherit" w:eastAsia="Times New Roman" w:hAnsi="inherit" w:cs="Courier New"/>
          <w:color w:val="CAFF61"/>
          <w:sz w:val="23"/>
        </w:rPr>
        <w:t>remove_image</w:t>
      </w:r>
      <w:proofErr w:type="spellEnd"/>
      <w:r w:rsidRPr="00E43193">
        <w:rPr>
          <w:rFonts w:ascii="inherit" w:eastAsia="Times New Roman" w:hAnsi="inherit" w:cs="Courier New"/>
          <w:color w:val="CAFF61"/>
          <w:sz w:val="23"/>
        </w:rPr>
        <w:t>'</w:t>
      </w:r>
      <w:r w:rsidRPr="00E43193">
        <w:rPr>
          <w:rFonts w:ascii="inherit" w:eastAsia="Times New Roman" w:hAnsi="inherit" w:cs="Courier New"/>
          <w:color w:val="A8A095"/>
          <w:sz w:val="23"/>
        </w:rPr>
        <w:t>,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55CCFF"/>
          <w:sz w:val="23"/>
        </w:rPr>
        <w:t>function</w:t>
      </w:r>
      <w:r w:rsidRPr="00E43193">
        <w:rPr>
          <w:rFonts w:ascii="inherit" w:eastAsia="Times New Roman" w:hAnsi="inherit" w:cs="Courier New"/>
          <w:color w:val="A8A095"/>
          <w:sz w:val="23"/>
        </w:rPr>
        <w:t>(){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55CCFF"/>
          <w:sz w:val="23"/>
        </w:rPr>
        <w:t>var</w:t>
      </w:r>
      <w:proofErr w:type="spellEnd"/>
      <w:proofErr w:type="gramEnd"/>
      <w:r w:rsidRPr="00E43193">
        <w:rPr>
          <w:rFonts w:ascii="inherit" w:eastAsia="Times New Roman" w:hAnsi="inherit" w:cs="Courier New"/>
          <w:color w:val="E8E6E3"/>
          <w:sz w:val="23"/>
        </w:rPr>
        <w:t xml:space="preserve"> name </w:t>
      </w:r>
      <w:r w:rsidRPr="00E43193">
        <w:rPr>
          <w:rFonts w:ascii="inherit" w:eastAsia="Times New Roman" w:hAnsi="inherit" w:cs="Courier New"/>
          <w:color w:val="C89F6E"/>
          <w:sz w:val="23"/>
        </w:rPr>
        <w:t>=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</w:t>
      </w:r>
      <w:r w:rsidRPr="00E43193">
        <w:rPr>
          <w:rFonts w:ascii="inherit" w:eastAsia="Times New Roman" w:hAnsi="inherit" w:cs="Courier New"/>
          <w:color w:val="DF5571"/>
          <w:sz w:val="23"/>
        </w:rPr>
        <w:t>$</w:t>
      </w:r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r w:rsidRPr="00E43193">
        <w:rPr>
          <w:rFonts w:ascii="inherit" w:eastAsia="Times New Roman" w:hAnsi="inherit" w:cs="Courier New"/>
          <w:color w:val="55CCFF"/>
          <w:sz w:val="23"/>
        </w:rPr>
        <w:t>this</w:t>
      </w:r>
      <w:r w:rsidRPr="00E43193">
        <w:rPr>
          <w:rFonts w:ascii="inherit" w:eastAsia="Times New Roman" w:hAnsi="inherit" w:cs="Courier New"/>
          <w:color w:val="A8A095"/>
          <w:sz w:val="23"/>
        </w:rPr>
        <w:t>).</w:t>
      </w:r>
      <w:proofErr w:type="spellStart"/>
      <w:r w:rsidRPr="00E43193">
        <w:rPr>
          <w:rFonts w:ascii="inherit" w:eastAsia="Times New Roman" w:hAnsi="inherit" w:cs="Courier New"/>
          <w:color w:val="DF5571"/>
          <w:sz w:val="23"/>
        </w:rPr>
        <w:t>attr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r w:rsidRPr="00E43193">
        <w:rPr>
          <w:rFonts w:ascii="inherit" w:eastAsia="Times New Roman" w:hAnsi="inherit" w:cs="Courier New"/>
          <w:color w:val="CAFF61"/>
          <w:sz w:val="23"/>
        </w:rPr>
        <w:t>'id'</w:t>
      </w:r>
      <w:r w:rsidRPr="00E43193">
        <w:rPr>
          <w:rFonts w:ascii="inherit" w:eastAsia="Times New Roman" w:hAnsi="inherit" w:cs="Courier New"/>
          <w:color w:val="A8A095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$</w:t>
      </w:r>
      <w:r w:rsidRPr="00E43193">
        <w:rPr>
          <w:rFonts w:ascii="inherit" w:eastAsia="Times New Roman" w:hAnsi="inherit" w:cs="Courier New"/>
          <w:color w:val="A8A095"/>
          <w:sz w:val="23"/>
        </w:rPr>
        <w:t>.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DF5571"/>
          <w:sz w:val="23"/>
        </w:rPr>
        <w:t>ajax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({</w:t>
      </w:r>
      <w:proofErr w:type="gramEnd"/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url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proofErr w:type="gramEnd"/>
      <w:r w:rsidRPr="00E43193">
        <w:rPr>
          <w:rFonts w:ascii="inherit" w:eastAsia="Times New Roman" w:hAnsi="inherit" w:cs="Courier New"/>
          <w:color w:val="CAFF61"/>
          <w:sz w:val="23"/>
        </w:rPr>
        <w:t>"{{ route('</w:t>
      </w:r>
      <w:proofErr w:type="spellStart"/>
      <w:r w:rsidRPr="00E43193">
        <w:rPr>
          <w:rFonts w:ascii="inherit" w:eastAsia="Times New Roman" w:hAnsi="inherit" w:cs="Courier New"/>
          <w:color w:val="CAFF61"/>
          <w:sz w:val="23"/>
        </w:rPr>
        <w:t>dropzone.delete</w:t>
      </w:r>
      <w:proofErr w:type="spellEnd"/>
      <w:r w:rsidRPr="00E43193">
        <w:rPr>
          <w:rFonts w:ascii="inherit" w:eastAsia="Times New Roman" w:hAnsi="inherit" w:cs="Courier New"/>
          <w:color w:val="CAFF61"/>
          <w:sz w:val="23"/>
        </w:rPr>
        <w:t>') }}"</w:t>
      </w:r>
      <w:r w:rsidRPr="00E43193">
        <w:rPr>
          <w:rFonts w:ascii="inherit" w:eastAsia="Times New Roman" w:hAnsi="inherit" w:cs="Courier New"/>
          <w:color w:val="A8A095"/>
          <w:sz w:val="23"/>
        </w:rPr>
        <w:t>,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data</w:t>
      </w:r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{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name </w:t>
      </w:r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r w:rsidRPr="00E43193">
        <w:rPr>
          <w:rFonts w:ascii="inherit" w:eastAsia="Times New Roman" w:hAnsi="inherit" w:cs="Courier New"/>
          <w:color w:val="E8E6E3"/>
          <w:sz w:val="23"/>
        </w:rPr>
        <w:t xml:space="preserve"> name</w:t>
      </w:r>
      <w:r w:rsidRPr="00E43193">
        <w:rPr>
          <w:rFonts w:ascii="inherit" w:eastAsia="Times New Roman" w:hAnsi="inherit" w:cs="Courier New"/>
          <w:color w:val="A8A095"/>
          <w:sz w:val="23"/>
        </w:rPr>
        <w:t>},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proofErr w:type="spellStart"/>
      <w:proofErr w:type="gramStart"/>
      <w:r w:rsidRPr="00E43193">
        <w:rPr>
          <w:rFonts w:ascii="inherit" w:eastAsia="Times New Roman" w:hAnsi="inherit" w:cs="Courier New"/>
          <w:color w:val="E8E6E3"/>
          <w:sz w:val="23"/>
        </w:rPr>
        <w:t>success</w:t>
      </w:r>
      <w:r w:rsidRPr="00E43193">
        <w:rPr>
          <w:rFonts w:ascii="inherit" w:eastAsia="Times New Roman" w:hAnsi="inherit" w:cs="Courier New"/>
          <w:color w:val="A8A095"/>
          <w:sz w:val="23"/>
        </w:rPr>
        <w:t>:</w:t>
      </w:r>
      <w:proofErr w:type="gramEnd"/>
      <w:r w:rsidRPr="00E43193">
        <w:rPr>
          <w:rFonts w:ascii="inherit" w:eastAsia="Times New Roman" w:hAnsi="inherit" w:cs="Courier New"/>
          <w:color w:val="55CCFF"/>
          <w:sz w:val="23"/>
        </w:rPr>
        <w:t>function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r w:rsidRPr="00E43193">
        <w:rPr>
          <w:rFonts w:ascii="inherit" w:eastAsia="Times New Roman" w:hAnsi="inherit" w:cs="Courier New"/>
          <w:color w:val="E8E6E3"/>
          <w:sz w:val="23"/>
        </w:rPr>
        <w:t>data</w:t>
      </w:r>
      <w:r w:rsidRPr="00E43193">
        <w:rPr>
          <w:rFonts w:ascii="inherit" w:eastAsia="Times New Roman" w:hAnsi="inherit" w:cs="Courier New"/>
          <w:color w:val="A8A095"/>
          <w:sz w:val="23"/>
        </w:rPr>
        <w:t>){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  </w:t>
      </w:r>
      <w:proofErr w:type="spellStart"/>
      <w:r w:rsidRPr="00E43193">
        <w:rPr>
          <w:rFonts w:ascii="inherit" w:eastAsia="Times New Roman" w:hAnsi="inherit" w:cs="Courier New"/>
          <w:color w:val="DF5571"/>
          <w:sz w:val="23"/>
        </w:rPr>
        <w:t>load_</w:t>
      </w:r>
      <w:proofErr w:type="gramStart"/>
      <w:r w:rsidRPr="00E43193">
        <w:rPr>
          <w:rFonts w:ascii="inherit" w:eastAsia="Times New Roman" w:hAnsi="inherit" w:cs="Courier New"/>
          <w:color w:val="DF5571"/>
          <w:sz w:val="23"/>
        </w:rPr>
        <w:t>images</w:t>
      </w:r>
      <w:proofErr w:type="spellEnd"/>
      <w:r w:rsidRPr="00E43193">
        <w:rPr>
          <w:rFonts w:ascii="inherit" w:eastAsia="Times New Roman" w:hAnsi="inherit" w:cs="Courier New"/>
          <w:color w:val="A8A095"/>
          <w:sz w:val="23"/>
        </w:rPr>
        <w:t>(</w:t>
      </w:r>
      <w:proofErr w:type="gramEnd"/>
      <w:r w:rsidRPr="00E43193">
        <w:rPr>
          <w:rFonts w:ascii="inherit" w:eastAsia="Times New Roman" w:hAnsi="inherit" w:cs="Courier New"/>
          <w:color w:val="A8A095"/>
          <w:sz w:val="23"/>
        </w:rPr>
        <w:t>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  </w:t>
      </w:r>
      <w:r w:rsidRPr="00E43193">
        <w:rPr>
          <w:rFonts w:ascii="inherit" w:eastAsia="Times New Roman" w:hAnsi="inherit" w:cs="Courier New"/>
          <w:color w:val="A8A095"/>
          <w:sz w:val="23"/>
        </w:rPr>
        <w:t>}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  </w:t>
      </w:r>
      <w:r w:rsidRPr="00E43193">
        <w:rPr>
          <w:rFonts w:ascii="inherit" w:eastAsia="Times New Roman" w:hAnsi="inherit" w:cs="Courier New"/>
          <w:color w:val="A8A095"/>
          <w:sz w:val="23"/>
        </w:rPr>
        <w:t>})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E8E6E3"/>
          <w:sz w:val="23"/>
        </w:rPr>
        <w:t xml:space="preserve">  </w:t>
      </w:r>
      <w:r w:rsidRPr="00E43193">
        <w:rPr>
          <w:rFonts w:ascii="inherit" w:eastAsia="Times New Roman" w:hAnsi="inherit" w:cs="Courier New"/>
          <w:color w:val="A8A095"/>
          <w:sz w:val="23"/>
        </w:rPr>
        <w:t>});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inherit" w:eastAsia="Times New Roman" w:hAnsi="inherit" w:cs="Courier New"/>
          <w:color w:val="A8A095"/>
          <w:sz w:val="23"/>
        </w:rPr>
        <w:lastRenderedPageBreak/>
        <w:t>&lt;/</w:t>
      </w:r>
      <w:r w:rsidRPr="00E43193">
        <w:rPr>
          <w:rFonts w:ascii="inherit" w:eastAsia="Times New Roman" w:hAnsi="inherit" w:cs="Courier New"/>
          <w:color w:val="FF61B9"/>
          <w:sz w:val="23"/>
        </w:rPr>
        <w:t>script</w:t>
      </w:r>
      <w:r w:rsidRPr="00E43193">
        <w:rPr>
          <w:rFonts w:ascii="inherit" w:eastAsia="Times New Roman" w:hAnsi="inherit" w:cs="Courier New"/>
          <w:color w:val="A8A095"/>
          <w:sz w:val="23"/>
        </w:rPr>
        <w:t>&gt;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0"/>
          <w:szCs w:val="20"/>
        </w:rPr>
      </w:pP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C0BAB2"/>
          <w:sz w:val="30"/>
          <w:szCs w:val="30"/>
        </w:rPr>
      </w:pPr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>Step4 - Set Route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  <w:t>In next step we have to set route of all </w:t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DropzoneController.php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> controller method. For this we have to open </w:t>
      </w:r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routes/web.php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t> file and in this file we have to set route of all controller method.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proofErr w:type="gramStart"/>
      <w:r w:rsidRPr="00E43193">
        <w:rPr>
          <w:rFonts w:ascii="inherit" w:eastAsia="Times New Roman" w:hAnsi="inherit" w:cs="Arial"/>
          <w:b/>
          <w:bCs/>
          <w:color w:val="9D9488"/>
          <w:sz w:val="21"/>
          <w:szCs w:val="21"/>
        </w:rPr>
        <w:t>routes/web.php</w:t>
      </w:r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Route::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get(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'/', function () {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 xml:space="preserve">    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return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view('welcome');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});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Route::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get(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', 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DropzoneController@index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Route::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post(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/upload', 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DropzoneController@upload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')-&gt;name('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dropzone.upload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Route::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get(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/fetch', 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DropzoneController@fetch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')-&gt;name('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dropzone.fetch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Route::</w:t>
      </w:r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get(</w:t>
      </w:r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>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/delete', 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DropzoneController@delete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')-&gt;name('</w:t>
      </w:r>
      <w:proofErr w:type="spellStart"/>
      <w:r w:rsidRPr="00E43193">
        <w:rPr>
          <w:rFonts w:ascii="Consolas" w:eastAsia="Times New Roman" w:hAnsi="Consolas" w:cs="Courier New"/>
          <w:color w:val="E8E6E3"/>
          <w:sz w:val="23"/>
        </w:rPr>
        <w:t>dropzone.delete</w:t>
      </w:r>
      <w:proofErr w:type="spellEnd"/>
      <w:r w:rsidRPr="00E43193">
        <w:rPr>
          <w:rFonts w:ascii="Consolas" w:eastAsia="Times New Roman" w:hAnsi="Consolas" w:cs="Courier New"/>
          <w:color w:val="E8E6E3"/>
          <w:sz w:val="23"/>
        </w:rPr>
        <w:t>');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0"/>
          <w:szCs w:val="20"/>
        </w:rPr>
      </w:pP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C0BAB2"/>
          <w:sz w:val="30"/>
          <w:szCs w:val="30"/>
        </w:rPr>
      </w:pPr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 xml:space="preserve">Step5 - Run </w:t>
      </w:r>
      <w:proofErr w:type="spellStart"/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>Laravel</w:t>
      </w:r>
      <w:proofErr w:type="spellEnd"/>
      <w:r w:rsidRPr="00E43193">
        <w:rPr>
          <w:rFonts w:ascii="inherit" w:eastAsia="Times New Roman" w:hAnsi="inherit" w:cs="Arial"/>
          <w:b/>
          <w:bCs/>
          <w:color w:val="C0BAB2"/>
          <w:sz w:val="30"/>
          <w:szCs w:val="30"/>
          <w:u w:val="single"/>
        </w:rPr>
        <w:t xml:space="preserve"> 7 Application</w:t>
      </w: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  <w:t xml:space="preserve">Once your all code is ready and have you set route of all controller method, then at last we have to run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server. For this we have to go command prompt and write following command.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  <w:proofErr w:type="spellStart"/>
      <w:proofErr w:type="gramStart"/>
      <w:r w:rsidRPr="00E43193">
        <w:rPr>
          <w:rFonts w:ascii="Consolas" w:eastAsia="Times New Roman" w:hAnsi="Consolas" w:cs="Courier New"/>
          <w:color w:val="E8E6E3"/>
          <w:sz w:val="23"/>
        </w:rPr>
        <w:t>php</w:t>
      </w:r>
      <w:proofErr w:type="spellEnd"/>
      <w:proofErr w:type="gramEnd"/>
      <w:r w:rsidRPr="00E43193">
        <w:rPr>
          <w:rFonts w:ascii="Consolas" w:eastAsia="Times New Roman" w:hAnsi="Consolas" w:cs="Courier New"/>
          <w:color w:val="E8E6E3"/>
          <w:sz w:val="23"/>
        </w:rPr>
        <w:t xml:space="preserve"> artisan serve</w:t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0"/>
          <w:szCs w:val="20"/>
        </w:rPr>
      </w:pPr>
    </w:p>
    <w:p w:rsidR="00E43193" w:rsidRPr="00E43193" w:rsidRDefault="00E43193" w:rsidP="00E43193">
      <w:pPr>
        <w:spacing w:after="0" w:line="240" w:lineRule="auto"/>
        <w:textAlignment w:val="baseline"/>
        <w:rPr>
          <w:rFonts w:ascii="inherit" w:eastAsia="Times New Roman" w:hAnsi="inherit" w:cs="Arial"/>
          <w:color w:val="9D9488"/>
          <w:sz w:val="21"/>
          <w:szCs w:val="21"/>
        </w:rPr>
      </w:pP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  <w:t xml:space="preserve">This command will start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server and return you base </w:t>
      </w:r>
      <w:proofErr w:type="spellStart"/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url</w:t>
      </w:r>
      <w:proofErr w:type="spellEnd"/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of your </w:t>
      </w:r>
      <w:proofErr w:type="spell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Laravel</w:t>
      </w:r>
      <w:proofErr w:type="spell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7 application. If you want to run above code, you have to write following </w:t>
      </w:r>
      <w:proofErr w:type="spellStart"/>
      <w:proofErr w:type="gramStart"/>
      <w:r w:rsidRPr="00E43193">
        <w:rPr>
          <w:rFonts w:ascii="inherit" w:eastAsia="Times New Roman" w:hAnsi="inherit" w:cs="Arial"/>
          <w:color w:val="9D9488"/>
          <w:sz w:val="21"/>
          <w:szCs w:val="21"/>
        </w:rPr>
        <w:t>url</w:t>
      </w:r>
      <w:proofErr w:type="spellEnd"/>
      <w:proofErr w:type="gramEnd"/>
      <w:r w:rsidRPr="00E43193">
        <w:rPr>
          <w:rFonts w:ascii="inherit" w:eastAsia="Times New Roman" w:hAnsi="inherit" w:cs="Arial"/>
          <w:color w:val="9D9488"/>
          <w:sz w:val="21"/>
          <w:szCs w:val="21"/>
        </w:rPr>
        <w:t xml:space="preserve"> in browser.</w:t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  <w:r w:rsidRPr="00E43193">
        <w:rPr>
          <w:rFonts w:ascii="inherit" w:eastAsia="Times New Roman" w:hAnsi="inherit" w:cs="Arial"/>
          <w:color w:val="9D9488"/>
          <w:sz w:val="21"/>
          <w:szCs w:val="21"/>
        </w:rPr>
        <w:br/>
      </w: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3"/>
        </w:rPr>
      </w:pPr>
    </w:p>
    <w:p w:rsidR="00E43193" w:rsidRPr="00E43193" w:rsidRDefault="00E43193" w:rsidP="00E43193">
      <w:pPr>
        <w:pBdr>
          <w:top w:val="single" w:sz="6" w:space="12" w:color="3E4446"/>
          <w:left w:val="single" w:sz="6" w:space="12" w:color="3E4446"/>
          <w:bottom w:val="single" w:sz="6" w:space="12" w:color="3E4446"/>
          <w:right w:val="single" w:sz="6" w:space="12" w:color="3E4446"/>
        </w:pBdr>
        <w:shd w:val="clear" w:color="auto" w:fill="2820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8E6E3"/>
          <w:sz w:val="20"/>
          <w:szCs w:val="20"/>
        </w:rPr>
      </w:pPr>
      <w:r w:rsidRPr="00E43193">
        <w:rPr>
          <w:rFonts w:ascii="Consolas" w:eastAsia="Times New Roman" w:hAnsi="Consolas" w:cs="Courier New"/>
          <w:color w:val="E8E6E3"/>
          <w:sz w:val="23"/>
        </w:rPr>
        <w:t>http://127.0.0.1:8000/dropzone</w:t>
      </w:r>
    </w:p>
    <w:p w:rsidR="00A34597" w:rsidRDefault="00A34597"/>
    <w:sectPr w:rsidR="00A3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33A37"/>
    <w:multiLevelType w:val="multilevel"/>
    <w:tmpl w:val="EDE6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3193"/>
    <w:rsid w:val="00A34597"/>
    <w:rsid w:val="00E4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43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1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31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43193"/>
    <w:rPr>
      <w:color w:val="0000FF"/>
      <w:u w:val="single"/>
    </w:rPr>
  </w:style>
  <w:style w:type="character" w:customStyle="1" w:styleId="post-author">
    <w:name w:val="post-author"/>
    <w:basedOn w:val="DefaultParagraphFont"/>
    <w:rsid w:val="00E43193"/>
  </w:style>
  <w:style w:type="character" w:customStyle="1" w:styleId="fn">
    <w:name w:val="fn"/>
    <w:basedOn w:val="DefaultParagraphFont"/>
    <w:rsid w:val="00E43193"/>
  </w:style>
  <w:style w:type="character" w:customStyle="1" w:styleId="published">
    <w:name w:val="published"/>
    <w:basedOn w:val="DefaultParagraphFont"/>
    <w:rsid w:val="00E431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1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31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3193"/>
  </w:style>
  <w:style w:type="paragraph" w:styleId="BalloonText">
    <w:name w:val="Balloon Text"/>
    <w:basedOn w:val="Normal"/>
    <w:link w:val="BalloonTextChar"/>
    <w:uiPriority w:val="99"/>
    <w:semiHidden/>
    <w:unhideWhenUsed/>
    <w:rsid w:val="00E43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lesson.info/search/label/Bootstrap" TargetMode="External"/><Relationship Id="rId13" Type="http://schemas.openxmlformats.org/officeDocument/2006/relationships/hyperlink" Target="https://www.webslesson.info/2020/04/drag-and-drop-multiple-file-upload-in-laravel-7-using-dropzonej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slesson.info/2020/04/drag-and-drop-multiple-file-upload-in-laravel-7-using-dropzonejs.html" TargetMode="External"/><Relationship Id="rId12" Type="http://schemas.openxmlformats.org/officeDocument/2006/relationships/hyperlink" Target="https://www.webslesson.info/search/label/upload%20progressba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mo.webslesson.info/file-upload-with-dropzone-j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slesson.info/2020/04/drag-and-drop-multiple-file-upload-in-laravel-7-using-dropzonejs.html" TargetMode="External"/><Relationship Id="rId11" Type="http://schemas.openxmlformats.org/officeDocument/2006/relationships/hyperlink" Target="https://www.webslesson.info/search/label/image%20upload" TargetMode="External"/><Relationship Id="rId5" Type="http://schemas.openxmlformats.org/officeDocument/2006/relationships/hyperlink" Target="https://www.webslesson.info/2020/04/drag-and-drop-multiple-file-upload-in-laravel-7-using-dropzonejs.html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ww.webslesson.info/search/label/image%20preview%20up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slesson.info/search/label/drag%20drop%20upload" TargetMode="External"/><Relationship Id="rId14" Type="http://schemas.openxmlformats.org/officeDocument/2006/relationships/hyperlink" Target="https://1.bp.blogspot.com/--Y2sGRjpQww/Xpw7bZng6SI/AAAAAAAABO4/YGs4Qb-rXjYv2keiPv3W7JBtyYiDLIbmwCLcBGAsYHQ/s1600/image-upload-in-laravel-using-dropzone-j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1776</Words>
  <Characters>10125</Characters>
  <Application>Microsoft Office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2</cp:revision>
  <dcterms:created xsi:type="dcterms:W3CDTF">2023-08-15T20:12:00Z</dcterms:created>
  <dcterms:modified xsi:type="dcterms:W3CDTF">2023-08-15T20:12:00Z</dcterms:modified>
</cp:coreProperties>
</file>